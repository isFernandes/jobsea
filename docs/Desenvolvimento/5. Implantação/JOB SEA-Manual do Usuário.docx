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E4C65" w:rsidRPr="00A20D4F" w:rsidRDefault="007E4C65" w:rsidP="001E5A50">
      <w:pPr>
        <w:jc w:val="center"/>
      </w:pPr>
    </w:p>
    <w:p w:rsidR="007E4C65" w:rsidRPr="00A20D4F" w:rsidRDefault="001C7A93" w:rsidP="007E4C65">
      <w:r>
        <w:rPr>
          <w:noProof/>
        </w:rPr>
        <w:drawing>
          <wp:inline distT="0" distB="0" distL="0" distR="0" wp14:anchorId="25E59C5F">
            <wp:extent cx="6120765" cy="34442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4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Pr="00A20D4F" w:rsidRDefault="007E4C65" w:rsidP="007E4C65"/>
    <w:p w:rsidR="007E4C65" w:rsidRDefault="007E4C65" w:rsidP="007E4C65"/>
    <w:p w:rsidR="007E4C65" w:rsidRDefault="007E4C65" w:rsidP="007E4C65">
      <w:pPr>
        <w:tabs>
          <w:tab w:val="left" w:pos="4184"/>
        </w:tabs>
        <w:jc w:val="center"/>
        <w:rPr>
          <w:i/>
        </w:rPr>
      </w:pPr>
    </w:p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8B9347" wp14:editId="199DCADC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7916C6F5268498E997E78CECC0ADD2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C65" w:rsidRPr="0037364C" w:rsidRDefault="003D4692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Manual do Usuário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B934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7916C6F5268498E997E78CECC0ADD21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E4C65" w:rsidRPr="0037364C" w:rsidRDefault="003D4692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Manual do Usuário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C2766" wp14:editId="170046DA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C65" w:rsidRPr="0037364C" w:rsidRDefault="007E4C65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1C7A93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7E4C65" w:rsidRPr="0037364C" w:rsidRDefault="007E4C65" w:rsidP="007E4C65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7E4C65" w:rsidRPr="0037364C" w:rsidRDefault="007E4C65" w:rsidP="007E4C65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2766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7E4C65" w:rsidRPr="0037364C" w:rsidRDefault="007E4C65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1C7A93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7E4C65" w:rsidRPr="0037364C" w:rsidRDefault="007E4C65" w:rsidP="007E4C65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:rsidR="007E4C65" w:rsidRPr="0037364C" w:rsidRDefault="007E4C65" w:rsidP="007E4C65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>
      <w:r>
        <w:tab/>
      </w:r>
    </w:p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Pr="00264EFB" w:rsidRDefault="007E4C65" w:rsidP="007E4C65"/>
    <w:p w:rsidR="007E4C65" w:rsidRDefault="007E4C65" w:rsidP="007E4C65">
      <w:pPr>
        <w:tabs>
          <w:tab w:val="left" w:pos="3700"/>
        </w:tabs>
      </w:pPr>
      <w:r>
        <w:tab/>
      </w:r>
    </w:p>
    <w:p w:rsidR="007E4C65" w:rsidRPr="00264EFB" w:rsidRDefault="007E4C65" w:rsidP="007E4C65">
      <w:pPr>
        <w:tabs>
          <w:tab w:val="left" w:pos="3700"/>
        </w:tabs>
        <w:sectPr w:rsidR="007E4C65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AE806" wp14:editId="3793E4F4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:rsidR="007E4C65" w:rsidRPr="001C7A93" w:rsidRDefault="001C7A93" w:rsidP="007E4C65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1C7A93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es-ES"/>
                                  </w:rPr>
                                  <w:t>JOB SEA - MAR DE OPORTUNIDADES</w:t>
                                </w:r>
                              </w:p>
                            </w:sdtContent>
                          </w:sdt>
                          <w:p w:rsidR="007E4C65" w:rsidRPr="001C7A93" w:rsidRDefault="007E4C65" w:rsidP="007E4C65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AE806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:rsidR="007E4C65" w:rsidRPr="001C7A93" w:rsidRDefault="001C7A93" w:rsidP="007E4C65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</w:pPr>
                          <w:r w:rsidRPr="001C7A93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es-ES"/>
                            </w:rPr>
                            <w:t>JOB SEA - MAR DE OPORTUNIDADES</w:t>
                          </w:r>
                        </w:p>
                      </w:sdtContent>
                    </w:sdt>
                    <w:p w:rsidR="007E4C65" w:rsidRPr="001C7A93" w:rsidRDefault="007E4C65" w:rsidP="007E4C65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050C81" w:rsidRDefault="00050C81">
      <w:pPr>
        <w:pStyle w:val="Ttulo"/>
        <w:jc w:val="center"/>
      </w:pPr>
      <w:r>
        <w:lastRenderedPageBreak/>
        <w:t>Histórico de Revisões</w:t>
      </w:r>
      <w:bookmarkStart w:id="0" w:name="_GoBack"/>
      <w:bookmarkEnd w:id="0"/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7E4C65" w:rsidTr="007D4438">
        <w:trPr>
          <w:trHeight w:val="284"/>
        </w:trPr>
        <w:tc>
          <w:tcPr>
            <w:tcW w:w="155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7E4C65" w:rsidRPr="0037364C" w:rsidRDefault="007E4C65" w:rsidP="007D4438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</w:t>
            </w:r>
            <w:proofErr w:type="spellStart"/>
            <w:r w:rsidRPr="00AB66FD">
              <w:t>dd</w:t>
            </w:r>
            <w:proofErr w:type="spellEnd"/>
            <w:r w:rsidRPr="00AB66FD">
              <w:t>/mm/</w:t>
            </w:r>
            <w:proofErr w:type="spellStart"/>
            <w:r w:rsidRPr="00AB66FD">
              <w:t>aaaa</w:t>
            </w:r>
            <w:proofErr w:type="spellEnd"/>
            <w:r w:rsidRPr="00AB66FD">
              <w:t>]</w:t>
            </w:r>
          </w:p>
          <w:p w:rsidR="007E4C65" w:rsidRPr="00AB66FD" w:rsidRDefault="007E4C65" w:rsidP="007D4438">
            <w:pPr>
              <w:pStyle w:val="Instruo"/>
            </w:pPr>
          </w:p>
        </w:tc>
        <w:tc>
          <w:tcPr>
            <w:tcW w:w="108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[X.X]</w:t>
            </w:r>
          </w:p>
        </w:tc>
        <w:tc>
          <w:tcPr>
            <w:tcW w:w="468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[Descrever as principais alterações realizadas no documento, evidenciando as seções ou capítulos alterados]</w:t>
            </w:r>
          </w:p>
        </w:tc>
        <w:tc>
          <w:tcPr>
            <w:tcW w:w="2410" w:type="dxa"/>
          </w:tcPr>
          <w:p w:rsidR="007E4C65" w:rsidRPr="00AB66FD" w:rsidRDefault="007E4C65" w:rsidP="007D4438">
            <w:pPr>
              <w:pStyle w:val="Instruo"/>
            </w:pPr>
            <w:r w:rsidRPr="00AB66FD">
              <w:t>[Nome completo do autor]</w:t>
            </w: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:rsidR="007E4C65" w:rsidRDefault="007E4C65" w:rsidP="007D4438">
            <w:pPr>
              <w:jc w:val="left"/>
            </w:pPr>
          </w:p>
        </w:tc>
      </w:tr>
      <w:tr w:rsidR="007E4C65" w:rsidTr="007D4438">
        <w:trPr>
          <w:trHeight w:val="284"/>
        </w:trPr>
        <w:tc>
          <w:tcPr>
            <w:tcW w:w="155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10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4680" w:type="dxa"/>
          </w:tcPr>
          <w:p w:rsidR="007E4C65" w:rsidRDefault="007E4C65" w:rsidP="007D4438">
            <w:pPr>
              <w:jc w:val="left"/>
            </w:pPr>
          </w:p>
        </w:tc>
        <w:tc>
          <w:tcPr>
            <w:tcW w:w="2410" w:type="dxa"/>
          </w:tcPr>
          <w:p w:rsidR="007E4C65" w:rsidRDefault="007E4C65" w:rsidP="007D4438">
            <w:pPr>
              <w:jc w:val="left"/>
            </w:pPr>
          </w:p>
        </w:tc>
      </w:tr>
    </w:tbl>
    <w:p w:rsidR="00050C81" w:rsidRDefault="00050C81"/>
    <w:p w:rsidR="00050C81" w:rsidRDefault="00050C81" w:rsidP="007E4C65">
      <w:pPr>
        <w:pStyle w:val="Ttulo"/>
        <w:jc w:val="center"/>
      </w:pPr>
      <w:r>
        <w:br w:type="page"/>
      </w:r>
      <w:r>
        <w:lastRenderedPageBreak/>
        <w:t>SUMÁRIO</w:t>
      </w:r>
    </w:p>
    <w:p w:rsidR="00AE17A6" w:rsidRDefault="00050C8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28178748" w:history="1">
        <w:r w:rsidR="00AE17A6" w:rsidRPr="00833DD0">
          <w:rPr>
            <w:rStyle w:val="Hyperlink"/>
          </w:rPr>
          <w:t>1. Introdução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_Toc428178748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EE74E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49" w:history="1">
        <w:r w:rsidR="00AE17A6" w:rsidRPr="00833DD0">
          <w:rPr>
            <w:rStyle w:val="Hyperlink"/>
            <w:rFonts w:eastAsia="Arial Unicode MS"/>
            <w:lang w:val="pt-PT"/>
          </w:rPr>
          <w:t>2. Como está organizado o manual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_Toc428178749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EE74E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0" w:history="1">
        <w:r w:rsidR="00AE17A6" w:rsidRPr="00833DD0">
          <w:rPr>
            <w:rStyle w:val="Hyperlink"/>
            <w:rFonts w:eastAsia="Arial Unicode MS"/>
            <w:lang w:val="pt-PT"/>
          </w:rPr>
          <w:t>3. Funcionalidades gerais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_Toc428178750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EE74E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1" w:history="1">
        <w:r w:rsidR="00AE17A6" w:rsidRPr="00833DD0">
          <w:rPr>
            <w:rStyle w:val="Hyperlink"/>
            <w:rFonts w:eastAsia="Arial Unicode MS"/>
            <w:lang w:val="pt-PT"/>
          </w:rPr>
          <w:t>4. Funcionalidades do sistema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_Toc428178751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AE17A6" w:rsidRDefault="00EE74E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28178752" w:history="1">
        <w:r w:rsidR="00AE17A6" w:rsidRPr="00833DD0">
          <w:rPr>
            <w:rStyle w:val="Hyperlink"/>
            <w:rFonts w:eastAsia="Arial Unicode MS"/>
            <w:lang w:val="pt-PT"/>
          </w:rPr>
          <w:t>5. glossário</w:t>
        </w:r>
        <w:r w:rsidR="00AE17A6">
          <w:rPr>
            <w:webHidden/>
          </w:rPr>
          <w:tab/>
        </w:r>
        <w:r w:rsidR="00AE17A6">
          <w:rPr>
            <w:webHidden/>
          </w:rPr>
          <w:fldChar w:fldCharType="begin"/>
        </w:r>
        <w:r w:rsidR="00AE17A6">
          <w:rPr>
            <w:webHidden/>
          </w:rPr>
          <w:instrText xml:space="preserve"> PAGEREF _Toc428178752 \h </w:instrText>
        </w:r>
        <w:r w:rsidR="00AE17A6">
          <w:rPr>
            <w:webHidden/>
          </w:rPr>
        </w:r>
        <w:r w:rsidR="00AE17A6">
          <w:rPr>
            <w:webHidden/>
          </w:rPr>
          <w:fldChar w:fldCharType="separate"/>
        </w:r>
        <w:r w:rsidR="00AE17A6">
          <w:rPr>
            <w:webHidden/>
          </w:rPr>
          <w:t>4</w:t>
        </w:r>
        <w:r w:rsidR="00AE17A6">
          <w:rPr>
            <w:webHidden/>
          </w:rPr>
          <w:fldChar w:fldCharType="end"/>
        </w:r>
      </w:hyperlink>
    </w:p>
    <w:p w:rsidR="00050C81" w:rsidRDefault="00050C81">
      <w:r>
        <w:fldChar w:fldCharType="end"/>
      </w:r>
    </w:p>
    <w:p w:rsidR="00050C81" w:rsidRDefault="00050C81" w:rsidP="00050C81">
      <w:pPr>
        <w:pStyle w:val="Ttulo1"/>
        <w:numPr>
          <w:ilvl w:val="0"/>
          <w:numId w:val="1"/>
        </w:numPr>
        <w:ind w:left="0" w:firstLine="0"/>
      </w:pPr>
      <w:r>
        <w:br w:type="page"/>
      </w:r>
      <w:bookmarkStart w:id="1" w:name="_Toc104341857"/>
      <w:bookmarkStart w:id="2" w:name="_Toc428178748"/>
      <w:r>
        <w:lastRenderedPageBreak/>
        <w:t>Introdução</w:t>
      </w:r>
      <w:bookmarkEnd w:id="1"/>
      <w:bookmarkEnd w:id="2"/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 xml:space="preserve">[A introdução do </w:t>
      </w:r>
      <w:r>
        <w:rPr>
          <w:b/>
          <w:bCs/>
          <w:lang w:val="pt-PT"/>
        </w:rPr>
        <w:t xml:space="preserve">Manual do </w:t>
      </w:r>
      <w:r w:rsidR="00980893">
        <w:rPr>
          <w:b/>
          <w:bCs/>
          <w:lang w:val="pt-PT"/>
        </w:rPr>
        <w:t>Utilizador</w:t>
      </w:r>
      <w:r>
        <w:rPr>
          <w:b/>
          <w:bCs/>
          <w:lang w:val="pt-PT"/>
        </w:rPr>
        <w:t xml:space="preserve"> </w:t>
      </w:r>
      <w:r>
        <w:rPr>
          <w:lang w:val="pt-PT"/>
        </w:rPr>
        <w:t>fornece uma visão geral de todo o documento como, finalidade e objetivos]</w:t>
      </w:r>
    </w:p>
    <w:p w:rsidR="00050C81" w:rsidRDefault="00050C81">
      <w:pPr>
        <w:pStyle w:val="Instruo"/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3" w:name="_Toc428178749"/>
      <w:r>
        <w:rPr>
          <w:rFonts w:eastAsia="Arial Unicode MS"/>
          <w:lang w:val="pt-PT"/>
        </w:rPr>
        <w:t>Como está organizado o manual</w:t>
      </w:r>
      <w:bookmarkEnd w:id="3"/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como o manual está organizado.]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4" w:name="_Toc428178750"/>
      <w:r>
        <w:rPr>
          <w:rFonts w:eastAsia="Arial Unicode MS"/>
          <w:lang w:val="pt-PT"/>
        </w:rPr>
        <w:t>Funcionalidades gerais do sistema</w:t>
      </w:r>
      <w:bookmarkEnd w:id="4"/>
    </w:p>
    <w:p w:rsidR="00050C81" w:rsidRDefault="00050C81">
      <w:pPr>
        <w:rPr>
          <w:lang w:val="pt-PT"/>
        </w:rPr>
      </w:pPr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as funcionalidades gerais do sistema como, instruções de acesso ao sistema, tipos de mensagens, etc.]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5" w:name="_Toc428178751"/>
      <w:r>
        <w:rPr>
          <w:rFonts w:eastAsia="Arial Unicode MS"/>
          <w:lang w:val="pt-PT"/>
        </w:rPr>
        <w:t>Funcionalidades do sistema</w:t>
      </w:r>
      <w:bookmarkEnd w:id="5"/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como usar cada funcionalidade do sistema.]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pStyle w:val="Ttulo1"/>
        <w:rPr>
          <w:rFonts w:eastAsia="Arial Unicode MS"/>
          <w:lang w:val="pt-PT"/>
        </w:rPr>
      </w:pPr>
      <w:bookmarkStart w:id="6" w:name="_Toc428178752"/>
      <w:r>
        <w:rPr>
          <w:rFonts w:eastAsia="Arial Unicode MS"/>
          <w:lang w:val="pt-PT"/>
        </w:rPr>
        <w:t>glossário</w:t>
      </w:r>
      <w:bookmarkEnd w:id="6"/>
    </w:p>
    <w:p w:rsidR="00050C81" w:rsidRDefault="00050C81">
      <w:pPr>
        <w:pStyle w:val="Instruo"/>
        <w:rPr>
          <w:lang w:val="pt-PT"/>
        </w:rPr>
      </w:pPr>
      <w:r>
        <w:rPr>
          <w:lang w:val="pt-PT"/>
        </w:rPr>
        <w:t>[Descrever os termos e siglas usadas nas telas do sistema.]</w:t>
      </w:r>
    </w:p>
    <w:p w:rsidR="00050C81" w:rsidRDefault="00050C81">
      <w:pPr>
        <w:rPr>
          <w:rFonts w:eastAsia="Arial Unicode MS"/>
          <w:lang w:val="pt-PT"/>
        </w:rPr>
      </w:pPr>
    </w:p>
    <w:p w:rsidR="00050C81" w:rsidRDefault="00050C81">
      <w:pPr>
        <w:rPr>
          <w:rFonts w:eastAsia="Arial Unicode MS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0"/>
        <w:gridCol w:w="7728"/>
      </w:tblGrid>
      <w:tr w:rsidR="00050C81">
        <w:tc>
          <w:tcPr>
            <w:tcW w:w="2050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Termo/Sigla</w:t>
            </w:r>
          </w:p>
        </w:tc>
        <w:tc>
          <w:tcPr>
            <w:tcW w:w="7728" w:type="dxa"/>
            <w:shd w:val="clear" w:color="auto" w:fill="B3B3B3"/>
          </w:tcPr>
          <w:p w:rsidR="00050C81" w:rsidRDefault="00050C81">
            <w:pPr>
              <w:rPr>
                <w:rFonts w:eastAsia="Arial Unicode MS"/>
                <w:b/>
                <w:bCs/>
                <w:lang w:val="pt-PT"/>
              </w:rPr>
            </w:pPr>
            <w:r>
              <w:rPr>
                <w:rFonts w:eastAsia="Arial Unicode MS"/>
                <w:b/>
                <w:bCs/>
                <w:lang w:val="pt-PT"/>
              </w:rPr>
              <w:t>Descrição</w:t>
            </w:r>
          </w:p>
        </w:tc>
      </w:tr>
      <w:tr w:rsidR="00050C81">
        <w:tc>
          <w:tcPr>
            <w:tcW w:w="2050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  <w:tr w:rsidR="00050C81">
        <w:tc>
          <w:tcPr>
            <w:tcW w:w="2050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  <w:tc>
          <w:tcPr>
            <w:tcW w:w="7728" w:type="dxa"/>
          </w:tcPr>
          <w:p w:rsidR="00050C81" w:rsidRDefault="00050C81">
            <w:pPr>
              <w:rPr>
                <w:rFonts w:eastAsia="Arial Unicode MS"/>
                <w:lang w:val="pt-PT"/>
              </w:rPr>
            </w:pPr>
          </w:p>
        </w:tc>
      </w:tr>
    </w:tbl>
    <w:p w:rsidR="00050C81" w:rsidRDefault="00050C81">
      <w:pPr>
        <w:rPr>
          <w:rFonts w:eastAsia="Arial Unicode MS"/>
          <w:lang w:val="pt-PT"/>
        </w:rPr>
      </w:pPr>
    </w:p>
    <w:sectPr w:rsidR="00050C81">
      <w:headerReference w:type="even" r:id="rId10"/>
      <w:headerReference w:type="default" r:id="rId11"/>
      <w:footerReference w:type="default" r:id="rId12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4EE" w:rsidRDefault="00EE74EE">
      <w:r>
        <w:separator/>
      </w:r>
    </w:p>
  </w:endnote>
  <w:endnote w:type="continuationSeparator" w:id="0">
    <w:p w:rsidR="00EE74EE" w:rsidRDefault="00EE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4C65" w:rsidRDefault="007E4C65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7E4C65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:rsidR="007E4C65" w:rsidRDefault="007E4C65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7E4C65" w:rsidRDefault="007E4C65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7E4C65" w:rsidRDefault="007E4C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521"/>
      <w:gridCol w:w="1484"/>
      <w:gridCol w:w="1705"/>
    </w:tblGrid>
    <w:tr w:rsidR="00050C81" w:rsidTr="007E4C65">
      <w:trPr>
        <w:cantSplit/>
      </w:trPr>
      <w:tc>
        <w:tcPr>
          <w:tcW w:w="6521" w:type="dxa"/>
        </w:tcPr>
        <w:p w:rsidR="00050C81" w:rsidRDefault="00EE74EE" w:rsidP="007E4C65">
          <w:pPr>
            <w:pStyle w:val="Rodap"/>
            <w:tabs>
              <w:tab w:val="clear" w:pos="4320"/>
              <w:tab w:val="clear" w:pos="8640"/>
              <w:tab w:val="left" w:pos="5309"/>
            </w:tabs>
          </w:pPr>
          <w:sdt>
            <w:sdtPr>
              <w:alias w:val="Gestor"/>
              <w:tag w:val=""/>
              <w:id w:val="-1026712989"/>
              <w:placeholder>
                <w:docPart w:val="9E7781EBD19842698A7CF191CC011D1D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1C7A93">
                <w:t>JOB SEA - MAR DE OPORTUNIDADES</w:t>
              </w:r>
            </w:sdtContent>
          </w:sdt>
          <w:r w:rsidR="007E4C65">
            <w:tab/>
          </w:r>
          <w:sdt>
            <w:sdtPr>
              <w:alias w:val="Assunto"/>
              <w:tag w:val=""/>
              <w:id w:val="-343706752"/>
              <w:placeholder>
                <w:docPart w:val="A8F2D2C519634694A2BDE169EAFBE64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1C7A93">
                <w:t>Versão 1</w:t>
              </w:r>
            </w:sdtContent>
          </w:sdt>
        </w:p>
      </w:tc>
      <w:tc>
        <w:tcPr>
          <w:tcW w:w="1484" w:type="dxa"/>
          <w:vAlign w:val="center"/>
        </w:tcPr>
        <w:p w:rsidR="00050C81" w:rsidRDefault="00050C81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050C81" w:rsidRDefault="00050C81" w:rsidP="007E4C6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1E5A50">
            <w:rPr>
              <w:noProof/>
            </w:rPr>
            <w:t>4</w:t>
          </w:r>
          <w:r>
            <w:fldChar w:fldCharType="end"/>
          </w:r>
        </w:p>
      </w:tc>
    </w:tr>
  </w:tbl>
  <w:p w:rsidR="00050C81" w:rsidRDefault="007E4C65" w:rsidP="007E4C65">
    <w:pPr>
      <w:jc w:val="right"/>
    </w:pPr>
    <w:proofErr w:type="spellStart"/>
    <w:r>
      <w:t>vs</w:t>
    </w:r>
    <w:proofErr w:type="spellEnd"/>
    <w:r>
      <w:t xml:space="preserve">: </w:t>
    </w:r>
    <w:r w:rsidR="00EE74EE">
      <w:fldChar w:fldCharType="begin"/>
    </w:r>
    <w:r w:rsidR="00EE74EE">
      <w:instrText xml:space="preserve"> DOCPROPERTY  "Versão Modelo"  \* MERGEFORMAT </w:instrText>
    </w:r>
    <w:r w:rsidR="00EE74EE">
      <w:fldChar w:fldCharType="separate"/>
    </w:r>
    <w:r w:rsidR="001C7A93">
      <w:t>1</w:t>
    </w:r>
    <w:r w:rsidR="00EE74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4EE" w:rsidRDefault="00EE74EE">
      <w:r>
        <w:separator/>
      </w:r>
    </w:p>
  </w:footnote>
  <w:footnote w:type="continuationSeparator" w:id="0">
    <w:p w:rsidR="00EE74EE" w:rsidRDefault="00EE7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E4C65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7E4C65" w:rsidRDefault="007E4C65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7E4C65" w:rsidRDefault="007E4C65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:rsidR="007E4C65" w:rsidRDefault="007E4C65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667536362" r:id="rId2"/>
            </w:object>
          </w:r>
        </w:p>
      </w:tc>
    </w:tr>
  </w:tbl>
  <w:p w:rsidR="007E4C65" w:rsidRDefault="007E4C6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81" w:rsidRDefault="00050C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50C81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050C81" w:rsidRDefault="001C7A93">
          <w:pPr>
            <w:pStyle w:val="Cabealho"/>
            <w:rPr>
              <w:lang w:val="pt-PT"/>
            </w:rPr>
          </w:pPr>
          <w:r>
            <w:rPr>
              <w:lang w:val="pt-PT"/>
            </w:rPr>
            <w:t>IFSP-PRJ</w:t>
          </w:r>
        </w:p>
      </w:tc>
      <w:sdt>
        <w:sdtPr>
          <w:alias w:val="Título"/>
          <w:tag w:val=""/>
          <w:id w:val="-434601566"/>
          <w:placeholder>
            <w:docPart w:val="1C07309CEA1D4390BC946F64E16EEA8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050C81" w:rsidRDefault="003D4692">
              <w:pPr>
                <w:pStyle w:val="Cabealho"/>
              </w:pPr>
              <w:r>
                <w:t>Manual do Usuário</w:t>
              </w:r>
            </w:p>
          </w:tc>
        </w:sdtContent>
      </w:sdt>
      <w:tc>
        <w:tcPr>
          <w:tcW w:w="1440" w:type="dxa"/>
          <w:vAlign w:val="center"/>
        </w:tcPr>
        <w:p w:rsidR="00050C81" w:rsidRDefault="00050C81">
          <w:pPr>
            <w:pStyle w:val="Cabealho"/>
          </w:pPr>
        </w:p>
      </w:tc>
    </w:tr>
  </w:tbl>
  <w:p w:rsidR="00050C81" w:rsidRDefault="00050C81">
    <w:pPr>
      <w:rPr>
        <w:ins w:id="7" w:author="Rronchesi" w:date="2005-02-15T08:26:00Z"/>
        <w:del w:id="8" w:author="luis.monteiro" w:date="2005-02-25T17:19:00Z"/>
      </w:rPr>
    </w:pPr>
  </w:p>
  <w:p w:rsidR="00050C81" w:rsidRDefault="00050C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1441E"/>
    <w:multiLevelType w:val="hybridMultilevel"/>
    <w:tmpl w:val="7F36CA5C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C20A922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EC7E393E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7A93"/>
    <w:rsid w:val="00050C81"/>
    <w:rsid w:val="001C7A93"/>
    <w:rsid w:val="001E5A50"/>
    <w:rsid w:val="003D4692"/>
    <w:rsid w:val="004B4F0B"/>
    <w:rsid w:val="004C6C28"/>
    <w:rsid w:val="005347A6"/>
    <w:rsid w:val="00634873"/>
    <w:rsid w:val="007C06DD"/>
    <w:rsid w:val="007E4C65"/>
    <w:rsid w:val="008E3C4A"/>
    <w:rsid w:val="00980893"/>
    <w:rsid w:val="009D066D"/>
    <w:rsid w:val="00AE17A6"/>
    <w:rsid w:val="00EE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DD84CE"/>
  <w15:docId w15:val="{444AE940-FF36-4328-9A95-70B921FA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styleId="Parteinferiordoformulrio">
    <w:name w:val="HTML Bottom of Form"/>
    <w:basedOn w:val="Normal"/>
    <w:next w:val="Normal"/>
    <w:hidden/>
    <w:pPr>
      <w:widowControl w:val="0"/>
      <w:pBdr>
        <w:top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paragraph" w:styleId="Partesuperior-zdoformulrio">
    <w:name w:val="HTML Top of Form"/>
    <w:basedOn w:val="Normal"/>
    <w:next w:val="Normal"/>
    <w:hidden/>
    <w:pPr>
      <w:widowControl w:val="0"/>
      <w:pBdr>
        <w:bottom w:val="single" w:sz="6" w:space="1" w:color="auto"/>
      </w:pBdr>
      <w:spacing w:line="240" w:lineRule="atLeast"/>
      <w:jc w:val="center"/>
    </w:pPr>
    <w:rPr>
      <w:vanish/>
      <w:color w:val="auto"/>
      <w:sz w:val="16"/>
      <w:szCs w:val="16"/>
    </w:rPr>
  </w:style>
  <w:style w:type="character" w:customStyle="1" w:styleId="RodapChar">
    <w:name w:val="Rodapé Char"/>
    <w:basedOn w:val="Fontepargpadro"/>
    <w:link w:val="Rodap"/>
    <w:semiHidden/>
    <w:rsid w:val="007E4C65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7E4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Manual%20do%20Usu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916C6F5268498E997E78CECC0ADD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6C161A-F952-4861-AB5D-0902DCF126D0}"/>
      </w:docPartPr>
      <w:docPartBody>
        <w:p w:rsidR="00000000" w:rsidRDefault="005C338D">
          <w:pPr>
            <w:pStyle w:val="47916C6F5268498E997E78CECC0ADD21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1C07309CEA1D4390BC946F64E16EEA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D2641B-0480-437C-BDD9-F32A52D74702}"/>
      </w:docPartPr>
      <w:docPartBody>
        <w:p w:rsidR="00000000" w:rsidRDefault="005C338D">
          <w:pPr>
            <w:pStyle w:val="1C07309CEA1D4390BC946F64E16EEA83"/>
          </w:pPr>
          <w:r w:rsidRPr="00352B81">
            <w:rPr>
              <w:rStyle w:val="TextodoEspaoReservado"/>
            </w:rPr>
            <w:t>[Título]</w:t>
          </w:r>
        </w:p>
      </w:docPartBody>
    </w:docPart>
    <w:docPart>
      <w:docPartPr>
        <w:name w:val="9E7781EBD19842698A7CF191CC011D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EB8C9B-3173-470D-84CE-455A96C89390}"/>
      </w:docPartPr>
      <w:docPartBody>
        <w:p w:rsidR="00000000" w:rsidRDefault="005C338D">
          <w:pPr>
            <w:pStyle w:val="9E7781EBD19842698A7CF191CC011D1D"/>
          </w:pPr>
          <w:r w:rsidRPr="00352B81">
            <w:rPr>
              <w:rStyle w:val="TextodoEspaoReservado"/>
            </w:rPr>
            <w:t>[Gestor]</w:t>
          </w:r>
        </w:p>
      </w:docPartBody>
    </w:docPart>
    <w:docPart>
      <w:docPartPr>
        <w:name w:val="A8F2D2C519634694A2BDE169EAFBE6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4043F5-5FDD-476A-AE0E-97D076F6E02D}"/>
      </w:docPartPr>
      <w:docPartBody>
        <w:p w:rsidR="00000000" w:rsidRDefault="005C338D">
          <w:pPr>
            <w:pStyle w:val="A8F2D2C519634694A2BDE169EAFBE642"/>
          </w:pPr>
          <w:r w:rsidRPr="00352B81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8D"/>
    <w:rsid w:val="005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7916C6F5268498E997E78CECC0ADD21">
    <w:name w:val="47916C6F5268498E997E78CECC0ADD21"/>
  </w:style>
  <w:style w:type="paragraph" w:customStyle="1" w:styleId="1C07309CEA1D4390BC946F64E16EEA83">
    <w:name w:val="1C07309CEA1D4390BC946F64E16EEA83"/>
  </w:style>
  <w:style w:type="paragraph" w:customStyle="1" w:styleId="9E7781EBD19842698A7CF191CC011D1D">
    <w:name w:val="9E7781EBD19842698A7CF191CC011D1D"/>
  </w:style>
  <w:style w:type="paragraph" w:customStyle="1" w:styleId="A8F2D2C519634694A2BDE169EAFBE642">
    <w:name w:val="A8F2D2C519634694A2BDE169EAFBE6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Manual do Usuário</Template>
  <TotalTime>3</TotalTime>
  <Pages>4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do Utilizador</vt:lpstr>
    </vt:vector>
  </TitlesOfParts>
  <Manager>JOB SEA - MAR DE OPORTUNIDADES</Manager>
  <Company/>
  <LinksUpToDate>false</LinksUpToDate>
  <CharactersWithSpaces>1275</CharactersWithSpaces>
  <SharedDoc>false</SharedDoc>
  <HLinks>
    <vt:vector size="30" baseType="variant"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_Toc420317001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_Toc420317000</vt:lpwstr>
      </vt:variant>
      <vt:variant>
        <vt:i4>1638460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_Toc420316999</vt:lpwstr>
      </vt:variant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_Toc420316998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_Toc420316997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do Usuário</dc:title>
  <dc:subject>Versão 1</dc:subject>
  <dc:creator>Aluisio</dc:creator>
  <cp:lastModifiedBy>Aluisio Santos</cp:lastModifiedBy>
  <cp:revision>1</cp:revision>
  <cp:lastPrinted>2004-08-19T09:54:00Z</cp:lastPrinted>
  <dcterms:created xsi:type="dcterms:W3CDTF">2020-11-22T10:43:00Z</dcterms:created>
  <dcterms:modified xsi:type="dcterms:W3CDTF">2020-11-22T10:46:00Z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